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1408B" w14:textId="7BDBFD16" w:rsidR="00794787" w:rsidRDefault="0049783C" w:rsidP="00794787">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794787" w:rsidRPr="00144E15">
        <w:rPr>
          <w:rFonts w:ascii="Times New Roman" w:eastAsia="Times New Roman" w:hAnsi="Times New Roman" w:cs="Times New Roman"/>
          <w:sz w:val="24"/>
          <w:szCs w:val="24"/>
        </w:rPr>
        <w:t xml:space="preserve">. </w:t>
      </w:r>
      <w:del w:id="0" w:author="Troels Christian Petersen" w:date="2021-05-07T09:11:00Z">
        <w:r w:rsidDel="003E3254">
          <w:rPr>
            <w:rFonts w:ascii="Times New Roman" w:eastAsia="Times New Roman" w:hAnsi="Times New Roman" w:cs="Times New Roman"/>
            <w:sz w:val="24"/>
            <w:szCs w:val="24"/>
          </w:rPr>
          <w:delText>april</w:delText>
        </w:r>
      </w:del>
      <w:ins w:id="1" w:author="Troels Christian Petersen" w:date="2021-05-07T09:11:00Z">
        <w:r w:rsidR="003E3254">
          <w:rPr>
            <w:rFonts w:ascii="Times New Roman" w:eastAsia="Times New Roman" w:hAnsi="Times New Roman" w:cs="Times New Roman"/>
            <w:sz w:val="24"/>
            <w:szCs w:val="24"/>
          </w:rPr>
          <w:t>maj</w:t>
        </w:r>
      </w:ins>
    </w:p>
    <w:p w14:paraId="3D25FF45" w14:textId="77777777" w:rsidR="00794787" w:rsidRDefault="00794787" w:rsidP="00794787">
      <w:pPr>
        <w:jc w:val="right"/>
        <w:rPr>
          <w:rFonts w:ascii="Times New Roman" w:eastAsia="Times New Roman" w:hAnsi="Times New Roman" w:cs="Times New Roman"/>
          <w:sz w:val="24"/>
          <w:szCs w:val="24"/>
        </w:rPr>
      </w:pPr>
    </w:p>
    <w:p w14:paraId="1E480D95" w14:textId="0584CE36" w:rsidR="0049783C" w:rsidRDefault="003E3254" w:rsidP="0085120B">
      <w:pPr>
        <w:jc w:val="both"/>
        <w:rPr>
          <w:rFonts w:ascii="Georgia" w:eastAsia="Georgia" w:hAnsi="Georgia" w:cs="Georgia"/>
          <w:color w:val="950000"/>
          <w:sz w:val="40"/>
          <w:szCs w:val="40"/>
        </w:rPr>
      </w:pPr>
      <w:r>
        <w:rPr>
          <w:rFonts w:ascii="Georgia" w:eastAsia="Georgia" w:hAnsi="Georgia" w:cs="Georgia"/>
          <w:color w:val="950000"/>
          <w:sz w:val="40"/>
          <w:szCs w:val="40"/>
        </w:rPr>
        <w:t xml:space="preserve">Estimat af </w:t>
      </w:r>
      <w:proofErr w:type="spellStart"/>
      <w:r>
        <w:rPr>
          <w:rFonts w:ascii="Georgia" w:eastAsia="Georgia" w:hAnsi="Georgia" w:cs="Georgia"/>
          <w:color w:val="950000"/>
          <w:sz w:val="40"/>
          <w:szCs w:val="40"/>
        </w:rPr>
        <w:t>kontakttalsbudget</w:t>
      </w:r>
      <w:proofErr w:type="spellEnd"/>
      <w:r>
        <w:rPr>
          <w:rFonts w:ascii="Georgia" w:eastAsia="Georgia" w:hAnsi="Georgia" w:cs="Georgia"/>
          <w:color w:val="950000"/>
          <w:sz w:val="40"/>
          <w:szCs w:val="40"/>
        </w:rPr>
        <w:t xml:space="preserve"> for efteråret 2021</w:t>
      </w:r>
    </w:p>
    <w:p w14:paraId="7099A454" w14:textId="77777777" w:rsidR="00020765" w:rsidRPr="006D21F5" w:rsidRDefault="00020765" w:rsidP="00020765"/>
    <w:p w14:paraId="39E397F2" w14:textId="5194F778" w:rsidR="0BDA7BA9" w:rsidRDefault="0BDA7BA9">
      <w:pPr>
        <w:spacing w:after="0"/>
        <w:jc w:val="both"/>
        <w:rPr>
          <w:ins w:id="2" w:author="Camilla Holten Møller" w:date="2021-04-16T11:50:00Z"/>
          <w:rFonts w:ascii="Times New Roman" w:hAnsi="Times New Roman" w:cs="Times New Roman"/>
          <w:b/>
          <w:bCs/>
          <w:sz w:val="24"/>
          <w:szCs w:val="24"/>
          <w:rPrChange w:id="3" w:author="Philip Groes" w:date="2021-04-19T08:24:00Z">
            <w:rPr>
              <w:ins w:id="4" w:author="Camilla Holten Møller" w:date="2021-04-16T11:50:00Z"/>
              <w:rFonts w:ascii="Times New Roman" w:hAnsi="Times New Roman" w:cs="Times New Roman"/>
              <w:sz w:val="24"/>
              <w:szCs w:val="24"/>
            </w:rPr>
          </w:rPrChange>
        </w:rPr>
        <w:pPrChange w:id="5" w:author="Philip Groes" w:date="2021-04-19T08:24:00Z">
          <w:pPr>
            <w:jc w:val="both"/>
          </w:pPr>
        </w:pPrChange>
      </w:pPr>
      <w:ins w:id="6" w:author="Camilla Holten Møller" w:date="2021-04-16T11:50:00Z">
        <w:r w:rsidRPr="134BD602">
          <w:rPr>
            <w:rFonts w:ascii="Times New Roman" w:hAnsi="Times New Roman" w:cs="Times New Roman"/>
            <w:b/>
            <w:bCs/>
            <w:sz w:val="24"/>
            <w:szCs w:val="24"/>
            <w:rPrChange w:id="7" w:author="Philip Groes" w:date="2021-04-19T08:24:00Z">
              <w:rPr>
                <w:rFonts w:ascii="Times New Roman" w:hAnsi="Times New Roman" w:cs="Times New Roman"/>
                <w:sz w:val="24"/>
                <w:szCs w:val="24"/>
              </w:rPr>
            </w:rPrChange>
          </w:rPr>
          <w:t>Baggrund</w:t>
        </w:r>
      </w:ins>
    </w:p>
    <w:p w14:paraId="6A3C626F" w14:textId="32C8CA80"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Ved efterårets komme forventes Covid-19 igen at have forbedrede betingelser for at skabe en tredje epidemisk bølge. Med udgangspunkt i efteråret 2020 er følgende en analyse af de faktorer, som har ændret situationen, og dermed en vurdering af det forventede kontakttal for efteråret 2021, under forudsætning af en uændret situation i forhold til året forinden.</w:t>
      </w:r>
    </w:p>
    <w:p w14:paraId="5C0D604C" w14:textId="183E7795" w:rsidR="003E3254" w:rsidRDefault="003E3254" w:rsidP="0085120B">
      <w:pPr>
        <w:jc w:val="both"/>
        <w:rPr>
          <w:rFonts w:ascii="Times New Roman" w:hAnsi="Times New Roman" w:cs="Times New Roman"/>
          <w:sz w:val="24"/>
          <w:szCs w:val="24"/>
        </w:rPr>
      </w:pPr>
      <w:r>
        <w:rPr>
          <w:rFonts w:ascii="Times New Roman" w:hAnsi="Times New Roman" w:cs="Times New Roman"/>
          <w:sz w:val="24"/>
          <w:szCs w:val="24"/>
        </w:rPr>
        <w:t>Desuden estimeres størrelsen af de ændringer, som man kan ønske i det kommende efterår, hvormed der gives et estimat af budgettet for kontakttallet i efteråret.</w:t>
      </w:r>
    </w:p>
    <w:p w14:paraId="71AEBA26" w14:textId="38A62EA3" w:rsidR="79AF1CC0" w:rsidRDefault="79AF1CC0">
      <w:pPr>
        <w:spacing w:after="0"/>
        <w:jc w:val="both"/>
        <w:rPr>
          <w:ins w:id="8" w:author="Camilla Holten Møller" w:date="2021-04-16T11:51:00Z"/>
          <w:rFonts w:ascii="Times New Roman" w:hAnsi="Times New Roman" w:cs="Times New Roman"/>
          <w:b/>
          <w:bCs/>
          <w:sz w:val="24"/>
          <w:szCs w:val="24"/>
          <w:rPrChange w:id="9" w:author="Philip Groes" w:date="2021-04-19T08:24:00Z">
            <w:rPr>
              <w:ins w:id="10" w:author="Camilla Holten Møller" w:date="2021-04-16T11:51:00Z"/>
              <w:rFonts w:ascii="Times New Roman" w:hAnsi="Times New Roman" w:cs="Times New Roman"/>
              <w:sz w:val="24"/>
              <w:szCs w:val="24"/>
            </w:rPr>
          </w:rPrChange>
        </w:rPr>
        <w:pPrChange w:id="11" w:author="Philip Groes" w:date="2021-04-19T08:24:00Z">
          <w:pPr>
            <w:jc w:val="both"/>
          </w:pPr>
        </w:pPrChange>
      </w:pPr>
      <w:ins w:id="12" w:author="Camilla Holten Møller" w:date="2021-04-16T11:51:00Z">
        <w:r w:rsidRPr="134BD602">
          <w:rPr>
            <w:rFonts w:ascii="Times New Roman" w:hAnsi="Times New Roman" w:cs="Times New Roman"/>
            <w:b/>
            <w:bCs/>
            <w:sz w:val="24"/>
            <w:szCs w:val="24"/>
            <w:rPrChange w:id="13" w:author="Philip Groes" w:date="2021-04-19T08:24:00Z">
              <w:rPr>
                <w:rFonts w:ascii="Times New Roman" w:hAnsi="Times New Roman" w:cs="Times New Roman"/>
                <w:sz w:val="24"/>
                <w:szCs w:val="24"/>
              </w:rPr>
            </w:rPrChange>
          </w:rPr>
          <w:t>Sammenfatning og konklusion</w:t>
        </w:r>
      </w:ins>
    </w:p>
    <w:p w14:paraId="36CCD4A7" w14:textId="2F7E4EF8" w:rsidR="006D21F5" w:rsidRPr="000152C0" w:rsidRDefault="0085120B" w:rsidP="003E3254">
      <w:pPr>
        <w:jc w:val="both"/>
        <w:rPr>
          <w:rFonts w:ascii="Times New Roman" w:hAnsi="Times New Roman" w:cs="Times New Roman"/>
          <w:sz w:val="24"/>
          <w:szCs w:val="24"/>
        </w:rPr>
      </w:pPr>
      <w:commentRangeStart w:id="14"/>
      <w:del w:id="15" w:author="Mette Trads Steen" w:date="2021-04-16T12:21:00Z">
        <w:r w:rsidRPr="244A4DCC" w:rsidDel="0085120B">
          <w:rPr>
            <w:rFonts w:ascii="Times New Roman" w:hAnsi="Times New Roman" w:cs="Times New Roman"/>
            <w:sz w:val="24"/>
            <w:szCs w:val="24"/>
          </w:rPr>
          <w:delText>Erfaringerne</w:delText>
        </w:r>
      </w:del>
      <w:ins w:id="16" w:author="Mette Trads Steen" w:date="2021-04-16T12:21:00Z">
        <w:r w:rsidR="074071DE" w:rsidRPr="244A4DCC">
          <w:rPr>
            <w:rFonts w:ascii="Times New Roman" w:hAnsi="Times New Roman" w:cs="Times New Roman"/>
            <w:sz w:val="24"/>
            <w:szCs w:val="24"/>
          </w:rPr>
          <w:t>Analyserne</w:t>
        </w:r>
      </w:ins>
      <w:commentRangeEnd w:id="14"/>
      <w:r>
        <w:commentReference w:id="14"/>
      </w:r>
      <w:r w:rsidRPr="244A4DCC">
        <w:rPr>
          <w:rFonts w:ascii="Times New Roman" w:hAnsi="Times New Roman" w:cs="Times New Roman"/>
          <w:sz w:val="24"/>
          <w:szCs w:val="24"/>
        </w:rPr>
        <w:t xml:space="preserve"> viser, </w:t>
      </w:r>
    </w:p>
    <w:p w14:paraId="5FE73CA4" w14:textId="13274F8B" w:rsidR="1C59DF53" w:rsidRDefault="1C59DF53" w:rsidP="244A4DCC">
      <w:pPr>
        <w:spacing w:after="0"/>
        <w:jc w:val="both"/>
        <w:rPr>
          <w:ins w:id="17" w:author="Camilla Holten Møller" w:date="2021-04-16T11:51:00Z"/>
          <w:rFonts w:ascii="Times New Roman" w:hAnsi="Times New Roman" w:cs="Times New Roman"/>
          <w:b/>
          <w:bCs/>
          <w:sz w:val="24"/>
          <w:szCs w:val="24"/>
        </w:rPr>
      </w:pPr>
      <w:ins w:id="18" w:author="Camilla Holten Møller" w:date="2021-04-16T11:51:00Z">
        <w:r w:rsidRPr="244A4DCC">
          <w:rPr>
            <w:rFonts w:ascii="Times New Roman" w:hAnsi="Times New Roman" w:cs="Times New Roman"/>
            <w:b/>
            <w:bCs/>
            <w:sz w:val="24"/>
            <w:szCs w:val="24"/>
          </w:rPr>
          <w:t>Metode</w:t>
        </w:r>
      </w:ins>
      <w:ins w:id="19" w:author="Camilla Holten Møller" w:date="2021-04-16T11:53:00Z">
        <w:r w:rsidR="02BDAFA8" w:rsidRPr="244A4DCC">
          <w:rPr>
            <w:rFonts w:ascii="Times New Roman" w:hAnsi="Times New Roman" w:cs="Times New Roman"/>
            <w:b/>
            <w:bCs/>
            <w:sz w:val="24"/>
            <w:szCs w:val="24"/>
          </w:rPr>
          <w:t xml:space="preserve"> – </w:t>
        </w:r>
        <w:proofErr w:type="spellStart"/>
        <w:r w:rsidR="02BDAFA8" w:rsidRPr="244A4DCC">
          <w:rPr>
            <w:rFonts w:ascii="Times New Roman" w:hAnsi="Times New Roman" w:cs="Times New Roman"/>
            <w:b/>
            <w:bCs/>
            <w:sz w:val="24"/>
            <w:szCs w:val="24"/>
          </w:rPr>
          <w:t>evt</w:t>
        </w:r>
        <w:proofErr w:type="spellEnd"/>
        <w:r w:rsidR="02BDAFA8" w:rsidRPr="244A4DCC">
          <w:rPr>
            <w:rFonts w:ascii="Times New Roman" w:hAnsi="Times New Roman" w:cs="Times New Roman"/>
            <w:b/>
            <w:bCs/>
            <w:sz w:val="24"/>
            <w:szCs w:val="24"/>
          </w:rPr>
          <w:t xml:space="preserve"> som bil</w:t>
        </w:r>
        <w:r w:rsidR="0B5D79E5" w:rsidRPr="244A4DCC">
          <w:rPr>
            <w:rFonts w:ascii="Times New Roman" w:hAnsi="Times New Roman" w:cs="Times New Roman"/>
            <w:b/>
            <w:bCs/>
            <w:sz w:val="24"/>
            <w:szCs w:val="24"/>
          </w:rPr>
          <w:t>ag?</w:t>
        </w:r>
      </w:ins>
    </w:p>
    <w:p w14:paraId="7D351B1B" w14:textId="232A8789" w:rsidR="009B3127" w:rsidRPr="000152C0" w:rsidRDefault="0085120B" w:rsidP="0085120B">
      <w:pPr>
        <w:jc w:val="both"/>
        <w:rPr>
          <w:ins w:id="20" w:author="Camilla Holten Møller" w:date="2021-04-16T11:52:00Z"/>
          <w:rFonts w:ascii="Times New Roman" w:hAnsi="Times New Roman" w:cs="Times New Roman"/>
          <w:sz w:val="24"/>
          <w:szCs w:val="24"/>
        </w:rPr>
      </w:pPr>
      <w:r w:rsidRPr="244A4DCC">
        <w:rPr>
          <w:rFonts w:ascii="Times New Roman" w:hAnsi="Times New Roman" w:cs="Times New Roman"/>
          <w:sz w:val="24"/>
          <w:szCs w:val="24"/>
        </w:rPr>
        <w:t xml:space="preserve">og fredagen er mindre end </w:t>
      </w:r>
      <w:r w:rsidR="00352A22" w:rsidRPr="244A4DCC">
        <w:rPr>
          <w:rFonts w:ascii="Times New Roman" w:hAnsi="Times New Roman" w:cs="Times New Roman"/>
          <w:sz w:val="24"/>
          <w:szCs w:val="24"/>
        </w:rPr>
        <w:t>det geometriske gennemsnit</w:t>
      </w:r>
      <w:r w:rsidRPr="244A4DCC">
        <w:rPr>
          <w:rFonts w:ascii="Times New Roman" w:hAnsi="Times New Roman" w:cs="Times New Roman"/>
          <w:sz w:val="24"/>
          <w:szCs w:val="24"/>
        </w:rPr>
        <w:t xml:space="preserve">, hvorfor disse dage opjusteres som følge af korrektionen for ugedage. De resterende dage har et højere antal smittede end forventet, hvorfor de justeres en smule ned. Den største korrektion findes om fredagen, hvor antallet af skalerede korrigerede positive test er </w:t>
      </w:r>
      <w:commentRangeStart w:id="21"/>
      <w:r w:rsidRPr="244A4DCC">
        <w:rPr>
          <w:rFonts w:ascii="Times New Roman" w:hAnsi="Times New Roman" w:cs="Times New Roman"/>
          <w:sz w:val="24"/>
          <w:szCs w:val="24"/>
        </w:rPr>
        <w:t xml:space="preserve">11% større </w:t>
      </w:r>
      <w:commentRangeEnd w:id="21"/>
      <w:r>
        <w:commentReference w:id="21"/>
      </w:r>
      <w:r w:rsidRPr="244A4DCC">
        <w:rPr>
          <w:rFonts w:ascii="Times New Roman" w:hAnsi="Times New Roman" w:cs="Times New Roman"/>
          <w:sz w:val="24"/>
          <w:szCs w:val="24"/>
        </w:rPr>
        <w:t>end antallet af skalerede positive test.</w:t>
      </w:r>
    </w:p>
    <w:p w14:paraId="6B406E96" w14:textId="3DBF3417" w:rsidR="59018F59" w:rsidRDefault="59018F59" w:rsidP="244A4DCC">
      <w:pPr>
        <w:jc w:val="both"/>
        <w:rPr>
          <w:rFonts w:ascii="Times New Roman" w:hAnsi="Times New Roman" w:cs="Times New Roman"/>
          <w:b/>
          <w:bCs/>
          <w:sz w:val="24"/>
          <w:szCs w:val="24"/>
          <w:rPrChange w:id="22" w:author="Camilla Holten Møller" w:date="2021-04-16T11:52:00Z">
            <w:rPr>
              <w:rFonts w:ascii="Times New Roman" w:hAnsi="Times New Roman" w:cs="Times New Roman"/>
              <w:sz w:val="24"/>
              <w:szCs w:val="24"/>
            </w:rPr>
          </w:rPrChange>
        </w:rPr>
      </w:pPr>
      <w:ins w:id="23" w:author="Camilla Holten Møller" w:date="2021-04-16T11:52:00Z">
        <w:r w:rsidRPr="244A4DCC">
          <w:rPr>
            <w:rFonts w:ascii="Times New Roman" w:hAnsi="Times New Roman" w:cs="Times New Roman"/>
            <w:b/>
            <w:bCs/>
            <w:sz w:val="24"/>
            <w:szCs w:val="24"/>
            <w:rPrChange w:id="24" w:author="Camilla Holten Møller" w:date="2021-04-16T11:52:00Z">
              <w:rPr>
                <w:rFonts w:ascii="Times New Roman" w:hAnsi="Times New Roman" w:cs="Times New Roman"/>
                <w:sz w:val="24"/>
                <w:szCs w:val="24"/>
              </w:rPr>
            </w:rPrChange>
          </w:rPr>
          <w:t>Resultater</w:t>
        </w:r>
      </w:ins>
    </w:p>
    <w:p w14:paraId="21F2650B" w14:textId="4F5C3EF4" w:rsidR="000152C0" w:rsidRDefault="00F04005" w:rsidP="00F04005">
      <w:pPr>
        <w:jc w:val="both"/>
        <w:rPr>
          <w:rFonts w:ascii="Times New Roman" w:hAnsi="Times New Roman" w:cs="Times New Roman"/>
          <w:sz w:val="24"/>
          <w:szCs w:val="24"/>
        </w:rPr>
      </w:pPr>
      <w:r>
        <w:rPr>
          <w:rFonts w:ascii="Times New Roman" w:hAnsi="Times New Roman" w:cs="Times New Roman"/>
          <w:sz w:val="24"/>
          <w:szCs w:val="24"/>
        </w:rPr>
        <w:t xml:space="preserve">Kontakttallet </w:t>
      </w:r>
      <w:r w:rsidR="003E3254">
        <w:rPr>
          <w:rFonts w:ascii="Times New Roman" w:hAnsi="Times New Roman" w:cs="Times New Roman"/>
          <w:sz w:val="24"/>
          <w:szCs w:val="24"/>
        </w:rPr>
        <w:t>beregnes</w:t>
      </w:r>
      <w:r>
        <w:rPr>
          <w:rFonts w:ascii="Times New Roman" w:hAnsi="Times New Roman" w:cs="Times New Roman"/>
          <w:sz w:val="24"/>
          <w:szCs w:val="24"/>
        </w:rPr>
        <w:t xml:space="preserve"> empirisk ved at </w:t>
      </w:r>
      <w:r w:rsidR="00352A22">
        <w:rPr>
          <w:rFonts w:ascii="Times New Roman" w:hAnsi="Times New Roman" w:cs="Times New Roman"/>
          <w:sz w:val="24"/>
          <w:szCs w:val="24"/>
        </w:rPr>
        <w:t>anvende</w:t>
      </w:r>
      <w:r w:rsidR="00665CB6">
        <w:rPr>
          <w:rFonts w:ascii="Times New Roman" w:hAnsi="Times New Roman" w:cs="Times New Roman"/>
          <w:sz w:val="24"/>
          <w:szCs w:val="24"/>
        </w:rPr>
        <w:t xml:space="preserve"> data for de skalerede positive tests (SKP) til</w:t>
      </w:r>
      <w:r w:rsidR="00352A22">
        <w:rPr>
          <w:rFonts w:ascii="Times New Roman" w:hAnsi="Times New Roman" w:cs="Times New Roman"/>
          <w:sz w:val="24"/>
          <w:szCs w:val="24"/>
        </w:rPr>
        <w:t xml:space="preserve"> at estimere</w:t>
      </w:r>
      <w:r w:rsidR="00665CB6">
        <w:rPr>
          <w:rFonts w:ascii="Times New Roman" w:hAnsi="Times New Roman" w:cs="Times New Roman"/>
          <w:sz w:val="24"/>
          <w:szCs w:val="24"/>
        </w:rPr>
        <w:t xml:space="preserve"> en eksponenti</w:t>
      </w:r>
      <w:r w:rsidR="00352A22">
        <w:rPr>
          <w:rFonts w:ascii="Times New Roman" w:hAnsi="Times New Roman" w:cs="Times New Roman"/>
          <w:sz w:val="24"/>
          <w:szCs w:val="24"/>
        </w:rPr>
        <w:t>al</w:t>
      </w:r>
      <w:r w:rsidR="00665CB6">
        <w:rPr>
          <w:rFonts w:ascii="Times New Roman" w:hAnsi="Times New Roman" w:cs="Times New Roman"/>
          <w:sz w:val="24"/>
          <w:szCs w:val="24"/>
        </w:rPr>
        <w:t>funktion af formen:</w:t>
      </w:r>
    </w:p>
    <w:p w14:paraId="6B1B0A78" w14:textId="77777777" w:rsidR="00F04005" w:rsidRDefault="00F04005" w:rsidP="0085120B">
      <w:pPr>
        <w:jc w:val="both"/>
        <w:rPr>
          <w:rFonts w:ascii="Times New Roman" w:hAnsi="Times New Roman" w:cs="Times New Roman"/>
          <w:sz w:val="24"/>
          <w:szCs w:val="24"/>
        </w:rPr>
      </w:pPr>
      <m:oMathPara>
        <m:oMath>
          <m:r>
            <w:rPr>
              <w:rFonts w:ascii="Cambria Math" w:hAnsi="Cambria Math" w:cs="Times New Roman"/>
              <w:sz w:val="24"/>
              <w:szCs w:val="24"/>
            </w:rPr>
            <m:t>SKP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=SKP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f>
                <m:fPr>
                  <m:ctrlPr>
                    <w:rPr>
                      <w:rFonts w:ascii="Cambria Math" w:hAnsi="Cambria Math" w:cs="Times New Roman"/>
                      <w:i/>
                      <w:sz w:val="24"/>
                      <w:szCs w:val="24"/>
                    </w:rPr>
                  </m:ctrlPr>
                </m:fPr>
                <m:num>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r>
                    <w:rPr>
                      <w:rFonts w:ascii="Cambria Math" w:hAnsi="Cambria Math" w:cs="Times New Roman"/>
                      <w:sz w:val="24"/>
                      <w:szCs w:val="24"/>
                    </w:rPr>
                    <m:t>tG</m:t>
                  </m:r>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12121B08" w14:textId="62EA26DF" w:rsidR="00F04005" w:rsidRPr="00352A22" w:rsidRDefault="00F04005" w:rsidP="0085120B">
      <w:pPr>
        <w:jc w:val="both"/>
        <w:rPr>
          <w:rFonts w:ascii="Times New Roman" w:hAnsi="Times New Roman" w:cs="Times New Roman"/>
          <w:sz w:val="24"/>
          <w:szCs w:val="24"/>
        </w:rPr>
      </w:pPr>
      <w:r w:rsidRPr="244A4DCC">
        <w:rPr>
          <w:rFonts w:ascii="Times New Roman" w:hAnsi="Times New Roman" w:cs="Times New Roman"/>
          <w:sz w:val="24"/>
          <w:szCs w:val="24"/>
        </w:rPr>
        <w:t xml:space="preserve">Hvor </w:t>
      </w:r>
      <w:r w:rsidRPr="244A4DCC">
        <w:rPr>
          <w:rFonts w:ascii="Times New Roman" w:hAnsi="Times New Roman" w:cs="Times New Roman"/>
          <w:i/>
          <w:iCs/>
          <w:sz w:val="24"/>
          <w:szCs w:val="24"/>
        </w:rPr>
        <w:t>t</w:t>
      </w:r>
      <w:r w:rsidRPr="244A4DCC">
        <w:rPr>
          <w:rFonts w:ascii="Times New Roman" w:hAnsi="Times New Roman" w:cs="Times New Roman"/>
          <w:sz w:val="24"/>
          <w:szCs w:val="24"/>
        </w:rPr>
        <w:t xml:space="preserve"> angiver antal dage </w:t>
      </w:r>
      <w:r w:rsidR="00665CB6" w:rsidRPr="244A4DCC">
        <w:rPr>
          <w:rFonts w:ascii="Times New Roman" w:hAnsi="Times New Roman" w:cs="Times New Roman"/>
          <w:sz w:val="24"/>
          <w:szCs w:val="24"/>
        </w:rPr>
        <w:t xml:space="preserve">der er gået fra udgangspunktet, mens </w:t>
      </w:r>
      <w:proofErr w:type="spellStart"/>
      <w:r w:rsidR="00665CB6" w:rsidRPr="244A4DCC">
        <w:rPr>
          <w:rFonts w:ascii="Times New Roman" w:hAnsi="Times New Roman" w:cs="Times New Roman"/>
          <w:i/>
          <w:iCs/>
          <w:sz w:val="24"/>
          <w:szCs w:val="24"/>
        </w:rPr>
        <w:t>tG</w:t>
      </w:r>
      <w:proofErr w:type="spellEnd"/>
      <w:r w:rsidR="00665CB6" w:rsidRPr="244A4DCC">
        <w:rPr>
          <w:rFonts w:ascii="Times New Roman" w:hAnsi="Times New Roman" w:cs="Times New Roman"/>
          <w:sz w:val="24"/>
          <w:szCs w:val="24"/>
        </w:rPr>
        <w:t xml:space="preserve"> er generationstiden for covid-19, der er</w:t>
      </w:r>
      <w:commentRangeStart w:id="25"/>
      <w:r w:rsidR="00665CB6" w:rsidRPr="244A4DCC">
        <w:rPr>
          <w:rFonts w:ascii="Times New Roman" w:hAnsi="Times New Roman" w:cs="Times New Roman"/>
          <w:sz w:val="24"/>
          <w:szCs w:val="24"/>
        </w:rPr>
        <w:t xml:space="preserve"> </w:t>
      </w:r>
      <w:ins w:id="26" w:author="Camilla Holten Møller" w:date="2021-04-16T11:42:00Z">
        <w:r w:rsidR="65D3FC1A" w:rsidRPr="244A4DCC">
          <w:rPr>
            <w:rFonts w:ascii="Times New Roman" w:hAnsi="Times New Roman" w:cs="Times New Roman"/>
            <w:sz w:val="24"/>
            <w:szCs w:val="24"/>
          </w:rPr>
          <w:t xml:space="preserve">fastsat </w:t>
        </w:r>
      </w:ins>
      <w:del w:id="27" w:author="Camilla Holten Møller" w:date="2021-04-16T11:42:00Z">
        <w:r w:rsidRPr="244A4DCC" w:rsidDel="00665CB6">
          <w:rPr>
            <w:rFonts w:ascii="Times New Roman" w:hAnsi="Times New Roman" w:cs="Times New Roman"/>
            <w:sz w:val="24"/>
            <w:szCs w:val="24"/>
          </w:rPr>
          <w:delText xml:space="preserve">estimeret </w:delText>
        </w:r>
      </w:del>
      <w:r w:rsidR="00665CB6" w:rsidRPr="244A4DCC">
        <w:rPr>
          <w:rFonts w:ascii="Times New Roman" w:hAnsi="Times New Roman" w:cs="Times New Roman"/>
          <w:sz w:val="24"/>
          <w:szCs w:val="24"/>
        </w:rPr>
        <w:t xml:space="preserve">til 4,7 </w:t>
      </w:r>
      <w:commentRangeEnd w:id="25"/>
      <w:r>
        <w:commentReference w:id="25"/>
      </w:r>
      <w:r w:rsidR="00665CB6" w:rsidRPr="244A4DCC">
        <w:rPr>
          <w:rFonts w:ascii="Times New Roman" w:hAnsi="Times New Roman" w:cs="Times New Roman"/>
          <w:sz w:val="24"/>
          <w:szCs w:val="24"/>
        </w:rPr>
        <w:t>dage.</w:t>
      </w:r>
      <w:r w:rsidR="00352A22" w:rsidRPr="244A4DCC">
        <w:rPr>
          <w:rFonts w:ascii="Times New Roman" w:hAnsi="Times New Roman" w:cs="Times New Roman"/>
          <w:sz w:val="24"/>
          <w:szCs w:val="24"/>
        </w:rPr>
        <w:t xml:space="preserve"> </w:t>
      </w:r>
      <w:r w:rsidRPr="244A4DCC">
        <w:rPr>
          <w:rFonts w:ascii="Times New Roman" w:hAnsi="Times New Roman" w:cs="Times New Roman"/>
          <w:sz w:val="24"/>
          <w:szCs w:val="24"/>
        </w:rPr>
        <w:t xml:space="preserve">De frie parametre i </w:t>
      </w:r>
      <w:proofErr w:type="spellStart"/>
      <w:r w:rsidRPr="244A4DCC">
        <w:rPr>
          <w:rFonts w:ascii="Times New Roman" w:hAnsi="Times New Roman" w:cs="Times New Roman"/>
          <w:sz w:val="24"/>
          <w:szCs w:val="24"/>
        </w:rPr>
        <w:t>estimationen</w:t>
      </w:r>
      <w:proofErr w:type="spellEnd"/>
      <w:r w:rsidRPr="244A4DCC">
        <w:rPr>
          <w:rFonts w:ascii="Times New Roman" w:hAnsi="Times New Roman" w:cs="Times New Roman"/>
          <w:sz w:val="24"/>
          <w:szCs w:val="24"/>
        </w:rPr>
        <w:t xml:space="preserve"> </w:t>
      </w:r>
      <w:r w:rsidR="00665CB6" w:rsidRPr="244A4DCC">
        <w:rPr>
          <w:rFonts w:ascii="Times New Roman" w:hAnsi="Times New Roman" w:cs="Times New Roman"/>
          <w:sz w:val="24"/>
          <w:szCs w:val="24"/>
        </w:rPr>
        <w:t>er altså smittetallet i udgangspunktet (SKP(t</w:t>
      </w:r>
      <w:r w:rsidR="00665CB6" w:rsidRPr="244A4DCC">
        <w:rPr>
          <w:rFonts w:ascii="Times New Roman" w:hAnsi="Times New Roman" w:cs="Times New Roman"/>
          <w:sz w:val="24"/>
          <w:szCs w:val="24"/>
          <w:vertAlign w:val="subscript"/>
        </w:rPr>
        <w:t>0</w:t>
      </w:r>
      <w:r w:rsidR="00665CB6" w:rsidRPr="244A4DCC">
        <w:rPr>
          <w:rFonts w:ascii="Times New Roman" w:hAnsi="Times New Roman" w:cs="Times New Roman"/>
          <w:sz w:val="24"/>
          <w:szCs w:val="24"/>
        </w:rPr>
        <w:t xml:space="preserve">)) og </w:t>
      </w:r>
      <w:r w:rsidR="00352A22" w:rsidRPr="244A4DCC">
        <w:rPr>
          <w:rFonts w:ascii="Times New Roman" w:hAnsi="Times New Roman" w:cs="Times New Roman"/>
          <w:sz w:val="24"/>
          <w:szCs w:val="24"/>
        </w:rPr>
        <w:t xml:space="preserve">kontakttallet (R). </w:t>
      </w:r>
    </w:p>
    <w:p w14:paraId="05974298" w14:textId="55CFCA98" w:rsidR="00020765" w:rsidRPr="003E3254" w:rsidRDefault="00020765" w:rsidP="003E3254">
      <w:pPr>
        <w:jc w:val="both"/>
        <w:rPr>
          <w:rFonts w:ascii="Times New Roman" w:hAnsi="Times New Roman" w:cs="Times New Roman"/>
          <w:sz w:val="24"/>
          <w:szCs w:val="24"/>
        </w:rPr>
      </w:pPr>
    </w:p>
    <w:sectPr w:rsidR="00020765" w:rsidRPr="003E325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4" w:author="Camilla Holten Møller" w:date="2021-04-16T13:36:00Z" w:initials="CM">
    <w:p w14:paraId="5EB3B3BD" w14:textId="73D2D8FD" w:rsidR="23DCE237" w:rsidRDefault="23DCE237">
      <w:r>
        <w:t xml:space="preserve">Hvilke erfaringer? </w:t>
      </w:r>
      <w:proofErr w:type="spellStart"/>
      <w:r>
        <w:t>Ref</w:t>
      </w:r>
      <w:proofErr w:type="spellEnd"/>
      <w:r>
        <w:t>?</w:t>
      </w:r>
      <w:r>
        <w:annotationRef/>
      </w:r>
    </w:p>
  </w:comment>
  <w:comment w:id="21" w:author="Philip Groes" w:date="2021-03-22T15:04:00Z" w:initials="PG">
    <w:p w14:paraId="0A2B120A" w14:textId="77777777" w:rsidR="0085120B" w:rsidRDefault="0085120B">
      <w:pPr>
        <w:pStyle w:val="CommentText"/>
      </w:pPr>
      <w:r>
        <w:rPr>
          <w:rStyle w:val="CommentReference"/>
        </w:rPr>
        <w:annotationRef/>
      </w:r>
      <w:r>
        <w:t>Er fortegnet korrekt her? I mailen står der både at torsdag og fredag har færre smittede end forventet, men at skalerede positive er 11% højere end forventet om fredagen.</w:t>
      </w:r>
    </w:p>
    <w:p w14:paraId="315FB431" w14:textId="77777777" w:rsidR="0085120B" w:rsidRDefault="0085120B">
      <w:pPr>
        <w:pStyle w:val="CommentText"/>
      </w:pPr>
    </w:p>
    <w:p w14:paraId="3F909C3C" w14:textId="77777777" w:rsidR="0085120B" w:rsidRDefault="0085120B">
      <w:pPr>
        <w:pStyle w:val="CommentText"/>
      </w:pPr>
      <w:r>
        <w:t>Jeg går ud fra, at det er SKP som er 11% større end SP om fredagen?</w:t>
      </w:r>
    </w:p>
  </w:comment>
  <w:comment w:id="25" w:author="Camilla Holten Møller" w:date="2021-04-16T13:42:00Z" w:initials="CM">
    <w:p w14:paraId="10CEB19B" w14:textId="665CDA81" w:rsidR="244A4DCC" w:rsidRDefault="244A4DCC">
      <w:r>
        <w:t>Vel næppe estimeret, men fastsat?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B3B3BD" w15:done="0"/>
  <w15:commentEx w15:paraId="3F909C3C" w15:done="0"/>
  <w15:commentEx w15:paraId="10CEB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3F7F211" w16cex:dateUtc="2021-04-16T11:36:00Z"/>
  <w16cex:commentExtensible w16cex:durableId="36300D85" w16cex:dateUtc="2021-04-16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3B3BD" w16cid:durableId="53F7F211"/>
  <w16cid:commentId w16cid:paraId="3F909C3C" w16cid:durableId="230ED829"/>
  <w16cid:commentId w16cid:paraId="10CEB19B" w16cid:durableId="36300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E8DC8" w14:textId="77777777" w:rsidR="00DF6544" w:rsidRDefault="00DF6544" w:rsidP="006E3791">
      <w:pPr>
        <w:spacing w:after="0" w:line="240" w:lineRule="auto"/>
      </w:pPr>
      <w:r>
        <w:separator/>
      </w:r>
    </w:p>
  </w:endnote>
  <w:endnote w:type="continuationSeparator" w:id="0">
    <w:p w14:paraId="37B47008" w14:textId="77777777" w:rsidR="00DF6544" w:rsidRDefault="00DF6544" w:rsidP="006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026A5" w14:textId="77777777" w:rsidR="00DF6544" w:rsidRDefault="00DF6544" w:rsidP="006E3791">
      <w:pPr>
        <w:spacing w:after="0" w:line="240" w:lineRule="auto"/>
      </w:pPr>
      <w:r>
        <w:separator/>
      </w:r>
    </w:p>
  </w:footnote>
  <w:footnote w:type="continuationSeparator" w:id="0">
    <w:p w14:paraId="152A0008" w14:textId="77777777" w:rsidR="00DF6544" w:rsidRDefault="00DF6544" w:rsidP="006E379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oels Christian Petersen">
    <w15:presenceInfo w15:providerId="AD" w15:userId="S::dsg664@ku.dk::12b62e70-f33f-4954-9ce2-412903f85346"/>
  </w15:person>
  <w15:person w15:author="Camilla Holten Møller">
    <w15:presenceInfo w15:providerId="AD" w15:userId="S::cahm_ssi.dk#ext#@dtudk.onmicrosoft.com::02b8a76c-9b58-453e-8715-12314c022883"/>
  </w15:person>
  <w15:person w15:author="Philip Groes">
    <w15:presenceInfo w15:providerId="AD" w15:userId="S::eks_phgr_ssi.dk#ext#@dtudk.onmicrosoft.com::47892c38-2d1f-4cbd-8c24-d62e8828edb3"/>
  </w15:person>
  <w15:person w15:author="Mette Trads Steen">
    <w15:presenceInfo w15:providerId="AD" w15:userId="S::mtrs_ssi.dk#ext#@dtudk.onmicrosoft.com::537173c0-b263-479a-9407-403f93cab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787"/>
    <w:rsid w:val="000152C0"/>
    <w:rsid w:val="00020765"/>
    <w:rsid w:val="000C125E"/>
    <w:rsid w:val="000F063A"/>
    <w:rsid w:val="0029483B"/>
    <w:rsid w:val="00352A22"/>
    <w:rsid w:val="003B2B75"/>
    <w:rsid w:val="003D5485"/>
    <w:rsid w:val="003E3254"/>
    <w:rsid w:val="0044532E"/>
    <w:rsid w:val="0049783C"/>
    <w:rsid w:val="005949D0"/>
    <w:rsid w:val="00595B9F"/>
    <w:rsid w:val="00665CB6"/>
    <w:rsid w:val="006D21F5"/>
    <w:rsid w:val="006E093E"/>
    <w:rsid w:val="006E3791"/>
    <w:rsid w:val="00794787"/>
    <w:rsid w:val="00807693"/>
    <w:rsid w:val="0085120B"/>
    <w:rsid w:val="00951640"/>
    <w:rsid w:val="00955418"/>
    <w:rsid w:val="0099013E"/>
    <w:rsid w:val="009B3127"/>
    <w:rsid w:val="00B8374F"/>
    <w:rsid w:val="00BC120C"/>
    <w:rsid w:val="00C531E4"/>
    <w:rsid w:val="00DF6544"/>
    <w:rsid w:val="00F03618"/>
    <w:rsid w:val="00F04005"/>
    <w:rsid w:val="00FF518A"/>
    <w:rsid w:val="020A426E"/>
    <w:rsid w:val="02BDAFA8"/>
    <w:rsid w:val="03A612CF"/>
    <w:rsid w:val="074071DE"/>
    <w:rsid w:val="0B5D79E5"/>
    <w:rsid w:val="0B9A2A07"/>
    <w:rsid w:val="0BDA7BA9"/>
    <w:rsid w:val="1314292B"/>
    <w:rsid w:val="134BD602"/>
    <w:rsid w:val="13C4241F"/>
    <w:rsid w:val="14A24D2B"/>
    <w:rsid w:val="1A7DB967"/>
    <w:rsid w:val="1C59DF53"/>
    <w:rsid w:val="1FE00F9B"/>
    <w:rsid w:val="23DCE237"/>
    <w:rsid w:val="244A4DCC"/>
    <w:rsid w:val="27431412"/>
    <w:rsid w:val="2995F080"/>
    <w:rsid w:val="2C168535"/>
    <w:rsid w:val="2E010219"/>
    <w:rsid w:val="39F3D5CE"/>
    <w:rsid w:val="3B8F8015"/>
    <w:rsid w:val="3C622D25"/>
    <w:rsid w:val="3E315256"/>
    <w:rsid w:val="40F3CF82"/>
    <w:rsid w:val="410814A7"/>
    <w:rsid w:val="4854DAC0"/>
    <w:rsid w:val="4CB4346D"/>
    <w:rsid w:val="4FB7DF37"/>
    <w:rsid w:val="588C4E3A"/>
    <w:rsid w:val="59018F59"/>
    <w:rsid w:val="5E96E4E4"/>
    <w:rsid w:val="5F13E6A8"/>
    <w:rsid w:val="5F9818CA"/>
    <w:rsid w:val="6053654F"/>
    <w:rsid w:val="61F5C175"/>
    <w:rsid w:val="65D3FC1A"/>
    <w:rsid w:val="663A4D87"/>
    <w:rsid w:val="6BDC3C42"/>
    <w:rsid w:val="6CEF1F18"/>
    <w:rsid w:val="6DE1E34B"/>
    <w:rsid w:val="6E6B118B"/>
    <w:rsid w:val="70BA68A2"/>
    <w:rsid w:val="71F649B2"/>
    <w:rsid w:val="751512F5"/>
    <w:rsid w:val="75EACC94"/>
    <w:rsid w:val="79AF1CC0"/>
    <w:rsid w:val="7CC64040"/>
    <w:rsid w:val="7DF6ED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1454"/>
  <w15:chartTrackingRefBased/>
  <w15:docId w15:val="{43E02A8F-8112-469F-AEC4-796C6D6F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74F"/>
    <w:rPr>
      <w:color w:val="808080"/>
    </w:rPr>
  </w:style>
  <w:style w:type="paragraph" w:styleId="FootnoteText">
    <w:name w:val="footnote text"/>
    <w:basedOn w:val="Normal"/>
    <w:link w:val="FootnoteTextChar"/>
    <w:uiPriority w:val="99"/>
    <w:semiHidden/>
    <w:unhideWhenUsed/>
    <w:rsid w:val="006E37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3791"/>
    <w:rPr>
      <w:sz w:val="20"/>
      <w:szCs w:val="20"/>
    </w:rPr>
  </w:style>
  <w:style w:type="character" w:styleId="FootnoteReference">
    <w:name w:val="footnote reference"/>
    <w:basedOn w:val="DefaultParagraphFont"/>
    <w:uiPriority w:val="99"/>
    <w:semiHidden/>
    <w:unhideWhenUsed/>
    <w:rsid w:val="006E3791"/>
    <w:rPr>
      <w:vertAlign w:val="superscript"/>
    </w:rPr>
  </w:style>
  <w:style w:type="character" w:styleId="CommentReference">
    <w:name w:val="annotation reference"/>
    <w:basedOn w:val="DefaultParagraphFont"/>
    <w:uiPriority w:val="99"/>
    <w:semiHidden/>
    <w:unhideWhenUsed/>
    <w:rsid w:val="0085120B"/>
    <w:rPr>
      <w:sz w:val="16"/>
      <w:szCs w:val="16"/>
    </w:rPr>
  </w:style>
  <w:style w:type="paragraph" w:styleId="CommentText">
    <w:name w:val="annotation text"/>
    <w:basedOn w:val="Normal"/>
    <w:link w:val="CommentTextChar"/>
    <w:uiPriority w:val="99"/>
    <w:semiHidden/>
    <w:unhideWhenUsed/>
    <w:rsid w:val="0085120B"/>
    <w:pPr>
      <w:spacing w:line="240" w:lineRule="auto"/>
    </w:pPr>
    <w:rPr>
      <w:sz w:val="20"/>
      <w:szCs w:val="20"/>
    </w:rPr>
  </w:style>
  <w:style w:type="character" w:customStyle="1" w:styleId="CommentTextChar">
    <w:name w:val="Comment Text Char"/>
    <w:basedOn w:val="DefaultParagraphFont"/>
    <w:link w:val="CommentText"/>
    <w:uiPriority w:val="99"/>
    <w:semiHidden/>
    <w:rsid w:val="0085120B"/>
    <w:rPr>
      <w:sz w:val="20"/>
      <w:szCs w:val="20"/>
    </w:rPr>
  </w:style>
  <w:style w:type="paragraph" w:styleId="CommentSubject">
    <w:name w:val="annotation subject"/>
    <w:basedOn w:val="CommentText"/>
    <w:next w:val="CommentText"/>
    <w:link w:val="CommentSubjectChar"/>
    <w:uiPriority w:val="99"/>
    <w:semiHidden/>
    <w:unhideWhenUsed/>
    <w:rsid w:val="0085120B"/>
    <w:rPr>
      <w:b/>
      <w:bCs/>
    </w:rPr>
  </w:style>
  <w:style w:type="character" w:customStyle="1" w:styleId="CommentSubjectChar">
    <w:name w:val="Comment Subject Char"/>
    <w:basedOn w:val="CommentTextChar"/>
    <w:link w:val="CommentSubject"/>
    <w:uiPriority w:val="99"/>
    <w:semiHidden/>
    <w:rsid w:val="0085120B"/>
    <w:rPr>
      <w:b/>
      <w:bCs/>
      <w:sz w:val="20"/>
      <w:szCs w:val="20"/>
    </w:rPr>
  </w:style>
  <w:style w:type="paragraph" w:styleId="BalloonText">
    <w:name w:val="Balloon Text"/>
    <w:basedOn w:val="Normal"/>
    <w:link w:val="BalloonTextChar"/>
    <w:uiPriority w:val="99"/>
    <w:semiHidden/>
    <w:unhideWhenUsed/>
    <w:rsid w:val="00851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20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8AE0A991A5D8145A86AA5AF0339CF07" ma:contentTypeVersion="9" ma:contentTypeDescription="Opret et nyt dokument." ma:contentTypeScope="" ma:versionID="6d21f4c60a0d0d2f553faacf13173dbd">
  <xsd:schema xmlns:xsd="http://www.w3.org/2001/XMLSchema" xmlns:xs="http://www.w3.org/2001/XMLSchema" xmlns:p="http://schemas.microsoft.com/office/2006/metadata/properties" xmlns:ns2="d50f069a-0bcd-4f5b-9ab3-0949349cbb45" targetNamespace="http://schemas.microsoft.com/office/2006/metadata/properties" ma:root="true" ma:fieldsID="f4488d120fc5bfa64a0946c7ff24d298" ns2:_="">
    <xsd:import namespace="d50f069a-0bcd-4f5b-9ab3-0949349cbb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f069a-0bcd-4f5b-9ab3-0949349cb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7744-F8C1-4638-BD25-C7B17221BE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46BE80-AA20-4FE0-9703-181A77531272}">
  <ds:schemaRefs>
    <ds:schemaRef ds:uri="http://schemas.microsoft.com/sharepoint/v3/contenttype/forms"/>
  </ds:schemaRefs>
</ds:datastoreItem>
</file>

<file path=customXml/itemProps3.xml><?xml version="1.0" encoding="utf-8"?>
<ds:datastoreItem xmlns:ds="http://schemas.openxmlformats.org/officeDocument/2006/customXml" ds:itemID="{70C13890-2D29-4FF9-8743-C58A459B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f069a-0bcd-4f5b-9ab3-0949349cb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2D739E-393F-4BCE-8A35-92D92C30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1280</Characters>
  <Application>Microsoft Office Word</Application>
  <DocSecurity>0</DocSecurity>
  <Lines>10</Lines>
  <Paragraphs>3</Paragraphs>
  <ScaleCrop>false</ScaleCrop>
  <Company>Sundhedsdatastyrelsen</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Groes</dc:creator>
  <cp:keywords/>
  <dc:description/>
  <cp:lastModifiedBy>Troels Christian Petersen</cp:lastModifiedBy>
  <cp:revision>8</cp:revision>
  <dcterms:created xsi:type="dcterms:W3CDTF">2021-03-18T12:19:00Z</dcterms:created>
  <dcterms:modified xsi:type="dcterms:W3CDTF">2021-05-07T07:32:00Z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0x01010088AE0A991A5D8145A86AA5AF0339CF07</vt:lpwstr>
  </property>
</Properties>
</file>